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BB" w:rsidRPr="00E072BB" w:rsidRDefault="00E072BB" w:rsidP="00E072BB">
      <w:pPr>
        <w:pStyle w:val="1"/>
        <w:pBdr>
          <w:left w:val="single" w:sz="12" w:space="11" w:color="38B7EA"/>
        </w:pBdr>
        <w:shd w:val="clear" w:color="auto" w:fill="FFFFFF"/>
        <w:wordWrap w:val="0"/>
        <w:spacing w:before="150" w:beforeAutospacing="0" w:after="0" w:afterAutospacing="0"/>
        <w:textAlignment w:val="baseline"/>
        <w:rPr>
          <w:rFonts w:ascii="微软雅黑" w:eastAsia="微软雅黑" w:hAnsi="微软雅黑"/>
          <w:b w:val="0"/>
          <w:bCs w:val="0"/>
          <w:color w:val="373839"/>
          <w:sz w:val="24"/>
          <w:szCs w:val="24"/>
        </w:rPr>
      </w:pPr>
      <w:r w:rsidRPr="00E072BB">
        <w:rPr>
          <w:rFonts w:ascii="微软雅黑" w:eastAsia="微软雅黑" w:hAnsi="微软雅黑" w:hint="eastAsia"/>
          <w:b w:val="0"/>
          <w:bCs w:val="0"/>
          <w:color w:val="373839"/>
          <w:sz w:val="24"/>
          <w:szCs w:val="24"/>
        </w:rPr>
        <w:t>RESTful API 规范 v1.0</w:t>
      </w:r>
    </w:p>
    <w:p w:rsidR="00E072BB" w:rsidRPr="00E072BB" w:rsidRDefault="00E072BB" w:rsidP="00E072BB">
      <w:pPr>
        <w:shd w:val="clear" w:color="auto" w:fill="FFFFFF"/>
        <w:wordWrap w:val="0"/>
        <w:textAlignment w:val="baseline"/>
        <w:rPr>
          <w:rFonts w:ascii="微软雅黑" w:eastAsia="微软雅黑" w:hAnsi="微软雅黑" w:hint="eastAsia"/>
          <w:color w:val="373839"/>
          <w:sz w:val="24"/>
          <w:szCs w:val="24"/>
        </w:rPr>
      </w:pPr>
      <w:hyperlink r:id="rId7" w:history="1">
        <w:r w:rsidRPr="00E072BB">
          <w:rPr>
            <w:rStyle w:val="a5"/>
            <w:rFonts w:ascii="微软雅黑" w:eastAsia="微软雅黑" w:hAnsi="微软雅黑" w:hint="eastAsia"/>
            <w:color w:val="FFFFFF"/>
            <w:sz w:val="24"/>
            <w:szCs w:val="24"/>
            <w:bdr w:val="none" w:sz="0" w:space="0" w:color="auto" w:frame="1"/>
            <w:shd w:val="clear" w:color="auto" w:fill="2FA0EF"/>
          </w:rPr>
          <w:t>HTTP网络</w:t>
        </w:r>
      </w:hyperlink>
    </w:p>
    <w:p w:rsidR="00E072BB" w:rsidRPr="00E072BB" w:rsidRDefault="00E072BB" w:rsidP="00E072BB">
      <w:pPr>
        <w:pStyle w:val="a6"/>
        <w:shd w:val="clear" w:color="auto" w:fill="F6F6F6"/>
        <w:wordWrap w:val="0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  <w:bdr w:val="none" w:sz="0" w:space="0" w:color="auto" w:frame="1"/>
        </w:rPr>
        <w:t>本文作者：IMWeb 梁伟盛</w:t>
      </w:r>
      <w:r w:rsidRPr="00E072BB">
        <w:rPr>
          <w:rFonts w:ascii="微软雅黑" w:eastAsia="微软雅黑" w:hAnsi="微软雅黑" w:hint="eastAsia"/>
          <w:color w:val="333333"/>
        </w:rPr>
        <w:t> </w:t>
      </w:r>
      <w:r w:rsidRPr="00E072BB">
        <w:rPr>
          <w:rFonts w:ascii="微软雅黑" w:eastAsia="微软雅黑" w:hAnsi="微软雅黑" w:hint="eastAsia"/>
          <w:color w:val="333333"/>
          <w:bdr w:val="none" w:sz="0" w:space="0" w:color="auto" w:frame="1"/>
        </w:rPr>
        <w:t>原文出处：</w:t>
      </w:r>
      <w:hyperlink r:id="rId8" w:history="1">
        <w:r w:rsidRPr="00E072BB">
          <w:rPr>
            <w:rStyle w:val="a5"/>
            <w:rFonts w:ascii="微软雅黑" w:eastAsia="微软雅黑" w:hAnsi="微软雅黑" w:hint="eastAsia"/>
            <w:color w:val="258FB8"/>
            <w:bdr w:val="none" w:sz="0" w:space="0" w:color="auto" w:frame="1"/>
          </w:rPr>
          <w:t>IMWeb社区</w:t>
        </w:r>
      </w:hyperlink>
      <w:r w:rsidRPr="00E072BB">
        <w:rPr>
          <w:rFonts w:ascii="微软雅黑" w:eastAsia="微软雅黑" w:hAnsi="微软雅黑" w:hint="eastAsia"/>
          <w:color w:val="333333"/>
        </w:rPr>
        <w:t> </w:t>
      </w:r>
      <w:r w:rsidRPr="00E072BB">
        <w:rPr>
          <w:rFonts w:ascii="微软雅黑" w:eastAsia="微软雅黑" w:hAnsi="微软雅黑" w:hint="eastAsia"/>
          <w:b/>
          <w:bCs/>
          <w:color w:val="333333"/>
          <w:bdr w:val="none" w:sz="0" w:space="0" w:color="auto" w:frame="1"/>
        </w:rPr>
        <w:t>未经同意，禁止转载</w:t>
      </w:r>
    </w:p>
    <w:p w:rsidR="00E072BB" w:rsidRPr="00E072BB" w:rsidRDefault="00E072BB" w:rsidP="00E072BB">
      <w:pPr>
        <w:pStyle w:val="1"/>
        <w:pBdr>
          <w:bottom w:val="single" w:sz="2" w:space="2" w:color="DDDDDD"/>
        </w:pBdr>
        <w:wordWrap w:val="0"/>
        <w:spacing w:before="26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RESTful API 规范 v1.0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[toc]</w:t>
      </w:r>
    </w:p>
    <w:p w:rsidR="00E072BB" w:rsidRPr="00E072BB" w:rsidRDefault="00E072BB" w:rsidP="00E072BB">
      <w:pPr>
        <w:pStyle w:val="2"/>
        <w:pBdr>
          <w:bottom w:val="single" w:sz="2" w:space="2" w:color="DDDDDD"/>
        </w:pBdr>
        <w:wordWrap w:val="0"/>
        <w:spacing w:before="26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URI</w: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URI规范</w:t>
      </w:r>
    </w:p>
    <w:p w:rsidR="00E072BB" w:rsidRPr="00E072BB" w:rsidRDefault="00E072BB" w:rsidP="00E072BB">
      <w:pPr>
        <w:widowControl/>
        <w:numPr>
          <w:ilvl w:val="0"/>
          <w:numId w:val="1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不要用大写</w:t>
      </w:r>
    </w:p>
    <w:p w:rsidR="00E072BB" w:rsidRPr="00E072BB" w:rsidRDefault="00E072BB" w:rsidP="00E072BB">
      <w:pPr>
        <w:widowControl/>
        <w:numPr>
          <w:ilvl w:val="0"/>
          <w:numId w:val="1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单词间使用下划线'_'</w:t>
      </w:r>
    </w:p>
    <w:p w:rsidR="00E072BB" w:rsidRPr="00E072BB" w:rsidRDefault="00E072BB" w:rsidP="00E072BB">
      <w:pPr>
        <w:widowControl/>
        <w:numPr>
          <w:ilvl w:val="0"/>
          <w:numId w:val="1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不使用动词，资源要使用名词复数形式，如：user、rooms、tickets</w:t>
      </w:r>
    </w:p>
    <w:p w:rsidR="00E072BB" w:rsidRPr="00E072BB" w:rsidRDefault="00E072BB" w:rsidP="00E072BB">
      <w:pPr>
        <w:widowControl/>
        <w:numPr>
          <w:ilvl w:val="0"/>
          <w:numId w:val="1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层级 </w:t>
      </w: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  <w:shd w:val="clear" w:color="auto" w:fill="DDDDDD"/>
        </w:rPr>
        <w:t>&gt;=</w:t>
      </w: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 三层，则使用'?'带参数</w:t>
      </w:r>
    </w:p>
    <w:p w:rsidR="00E072BB" w:rsidRPr="00E072BB" w:rsidRDefault="00E072BB" w:rsidP="00E072BB">
      <w:pPr>
        <w:pStyle w:val="a6"/>
        <w:shd w:val="clear" w:color="auto" w:fill="F6F6F6"/>
        <w:wordWrap w:val="0"/>
        <w:spacing w:before="0" w:beforeAutospacing="0" w:after="0" w:afterAutospacing="0" w:line="480" w:lineRule="atLeast"/>
        <w:textAlignment w:val="baseline"/>
        <w:rPr>
          <w:rFonts w:ascii="微软雅黑" w:eastAsia="微软雅黑" w:hAnsi="微软雅黑" w:hint="eastAsia"/>
          <w:color w:val="333333"/>
        </w:rPr>
      </w:pPr>
      <w:del w:id="0" w:author="Unknown">
        <w:r w:rsidRPr="00E072BB">
          <w:rPr>
            <w:rFonts w:ascii="微软雅黑" w:eastAsia="微软雅黑" w:hAnsi="微软雅黑" w:hint="eastAsia"/>
            <w:color w:val="333333"/>
            <w:bdr w:val="none" w:sz="0" w:space="0" w:color="auto" w:frame="1"/>
          </w:rPr>
          <w:delText>users/1/address/2/citys</w:delText>
        </w:r>
      </w:del>
      <w:r w:rsidRPr="00E072BB">
        <w:rPr>
          <w:rFonts w:ascii="微软雅黑" w:eastAsia="微软雅黑" w:hAnsi="微软雅黑" w:hint="eastAsia"/>
          <w:color w:val="333333"/>
        </w:rPr>
        <w:t> (bad) /citys?users=1&amp;address=2; (good)</w:t>
      </w:r>
    </w:p>
    <w:p w:rsidR="00E072BB" w:rsidRPr="00E072BB" w:rsidRDefault="00E072BB" w:rsidP="00E072BB">
      <w:pPr>
        <w:wordWrap w:val="0"/>
        <w:spacing w:before="150" w:after="150" w:line="432" w:lineRule="atLeas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pict>
          <v:rect id="_x0000_i1025" style="width:313pt;height:0" o:hrpct="0" o:hralign="center" o:hrstd="t" o:hr="t" fillcolor="#a0a0a0" stroked="f"/>
        </w:pict>
      </w:r>
    </w:p>
    <w:p w:rsidR="00E072BB" w:rsidRPr="00E072BB" w:rsidRDefault="00E072BB" w:rsidP="00E072BB">
      <w:pPr>
        <w:pStyle w:val="2"/>
        <w:pBdr>
          <w:bottom w:val="single" w:sz="2" w:space="2" w:color="DDDDDD"/>
        </w:pBdr>
        <w:wordWrap w:val="0"/>
        <w:spacing w:before="26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Request</w: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Method</w:t>
      </w:r>
    </w:p>
    <w:p w:rsidR="00E072BB" w:rsidRPr="00E072BB" w:rsidRDefault="00E072BB" w:rsidP="00E072BB">
      <w:pPr>
        <w:widowControl/>
        <w:numPr>
          <w:ilvl w:val="0"/>
          <w:numId w:val="2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GET：查询资源</w:t>
      </w:r>
    </w:p>
    <w:p w:rsidR="00E072BB" w:rsidRPr="00E072BB" w:rsidRDefault="00E072BB" w:rsidP="00E072BB">
      <w:pPr>
        <w:widowControl/>
        <w:numPr>
          <w:ilvl w:val="0"/>
          <w:numId w:val="2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POST：创建资源</w:t>
      </w:r>
    </w:p>
    <w:p w:rsidR="00E072BB" w:rsidRPr="00E072BB" w:rsidRDefault="00E072BB" w:rsidP="00E072BB">
      <w:pPr>
        <w:pStyle w:val="a6"/>
        <w:numPr>
          <w:ilvl w:val="0"/>
          <w:numId w:val="2"/>
        </w:numPr>
        <w:wordWrap w:val="0"/>
        <w:spacing w:before="75" w:beforeAutospacing="0" w:after="0" w:afterAutospacing="0" w:line="480" w:lineRule="atLeast"/>
        <w:ind w:left="0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PUT/PATCH</w:t>
      </w:r>
    </w:p>
    <w:p w:rsidR="00E072BB" w:rsidRPr="00E072BB" w:rsidRDefault="00E072BB" w:rsidP="00E072BB">
      <w:pPr>
        <w:widowControl/>
        <w:numPr>
          <w:ilvl w:val="1"/>
          <w:numId w:val="2"/>
        </w:numPr>
        <w:wordWrap w:val="0"/>
        <w:spacing w:line="480" w:lineRule="atLeast"/>
        <w:ind w:left="188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PUT：全量更新资源（提供改变后的完整资源）</w:t>
      </w:r>
    </w:p>
    <w:p w:rsidR="00E072BB" w:rsidRPr="00E072BB" w:rsidRDefault="00E072BB" w:rsidP="00E072BB">
      <w:pPr>
        <w:widowControl/>
        <w:numPr>
          <w:ilvl w:val="1"/>
          <w:numId w:val="2"/>
        </w:numPr>
        <w:wordWrap w:val="0"/>
        <w:spacing w:line="480" w:lineRule="atLeast"/>
        <w:ind w:left="188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PATCH：局部更新资源（仅提供改变的属性）</w:t>
      </w:r>
    </w:p>
    <w:p w:rsidR="00E072BB" w:rsidRPr="00E072BB" w:rsidRDefault="00E072BB" w:rsidP="00E072BB">
      <w:pPr>
        <w:pStyle w:val="a6"/>
        <w:numPr>
          <w:ilvl w:val="0"/>
          <w:numId w:val="2"/>
        </w:numPr>
        <w:wordWrap w:val="0"/>
        <w:spacing w:before="75" w:beforeAutospacing="0" w:after="0" w:afterAutospacing="0" w:line="480" w:lineRule="atLeast"/>
        <w:ind w:left="0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lastRenderedPageBreak/>
        <w:t>DELETE：删除资源</w:t>
      </w:r>
    </w:p>
    <w:p w:rsidR="00E072BB" w:rsidRPr="00E072BB" w:rsidRDefault="00E072BB" w:rsidP="00E072BB">
      <w:pPr>
        <w:wordWrap w:val="0"/>
        <w:spacing w:before="150" w:after="150" w:line="432" w:lineRule="atLeas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pict>
          <v:rect id="_x0000_i1026" style="width:313pt;height:0" o:hrpct="0" o:hralign="center" o:hrstd="t" o:hr="t" fillcolor="#a0a0a0" stroked="f"/>
        </w:pic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安全性与幂等性</w:t>
      </w:r>
    </w:p>
    <w:p w:rsidR="00E072BB" w:rsidRPr="00E072BB" w:rsidRDefault="00E072BB" w:rsidP="00E072BB">
      <w:pPr>
        <w:widowControl/>
        <w:numPr>
          <w:ilvl w:val="0"/>
          <w:numId w:val="3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安全性：任意多次对同一资源操作，都不会导致资源的状态变化</w:t>
      </w:r>
    </w:p>
    <w:p w:rsidR="00E072BB" w:rsidRPr="00E072BB" w:rsidRDefault="00E072BB" w:rsidP="00E072BB">
      <w:pPr>
        <w:widowControl/>
        <w:numPr>
          <w:ilvl w:val="0"/>
          <w:numId w:val="3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幂等性：任意次对同一资源操作，对资源的改变是一样的 |Method|安全性|幂等性| |------|:---:|:---:| |GET|√|√| |POST|×|×| |PUT|×|√| |PATCH|×|√| |DELETE|×|√|</w:t>
      </w:r>
    </w:p>
    <w:p w:rsidR="00E072BB" w:rsidRPr="00E072BB" w:rsidRDefault="00E072BB" w:rsidP="00E072BB">
      <w:pPr>
        <w:wordWrap w:val="0"/>
        <w:spacing w:before="150" w:after="150" w:line="432" w:lineRule="atLeas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pict>
          <v:rect id="_x0000_i1027" style="width:313pt;height:0" o:hrpct="0" o:hralign="center" o:hrstd="t" o:hr="t" fillcolor="#a0a0a0" stroked="f"/>
        </w:pic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兼容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很多客户只支持GET/POST请求，一般有两种方式模拟PUT等请求</w:t>
      </w:r>
    </w:p>
    <w:p w:rsidR="00E072BB" w:rsidRPr="00E072BB" w:rsidRDefault="00E072BB" w:rsidP="00E072BB">
      <w:pPr>
        <w:widowControl/>
        <w:numPr>
          <w:ilvl w:val="0"/>
          <w:numId w:val="4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添加_method参数</w:t>
      </w:r>
    </w:p>
    <w:p w:rsidR="00E072BB" w:rsidRPr="00E072BB" w:rsidRDefault="00E072BB" w:rsidP="00E072BB">
      <w:pPr>
        <w:pStyle w:val="HTML0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line="165" w:lineRule="atLeast"/>
        <w:ind w:left="23" w:right="23"/>
        <w:textAlignment w:val="baseline"/>
        <w:rPr>
          <w:rStyle w:val="HTML"/>
          <w:rFonts w:ascii="Lucida Console" w:hAnsi="Lucida Console"/>
          <w:color w:val="666666"/>
          <w:bdr w:val="single" w:sz="2" w:space="0" w:color="CCCCCC" w:frame="1"/>
        </w:rPr>
      </w:pP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</w:rPr>
        <w:t xml:space="preserve">  /users/</w:t>
      </w:r>
      <w:r w:rsidRPr="00E072BB">
        <w:rPr>
          <w:rStyle w:val="hljs-number"/>
          <w:rFonts w:ascii="Lucida Console" w:hAnsi="Lucida Console"/>
          <w:color w:val="AE81FF"/>
          <w:bdr w:val="none" w:sz="0" w:space="0" w:color="auto" w:frame="1"/>
        </w:rPr>
        <w:t>1</w:t>
      </w: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</w:rPr>
        <w:t>?_method=put&amp;name=</w:t>
      </w:r>
      <w:r w:rsidRPr="00E072BB">
        <w:rPr>
          <w:rStyle w:val="hljs-number"/>
          <w:rFonts w:ascii="Lucida Console" w:hAnsi="Lucida Console"/>
          <w:color w:val="AE81FF"/>
          <w:bdr w:val="none" w:sz="0" w:space="0" w:color="auto" w:frame="1"/>
        </w:rPr>
        <w:t>111</w:t>
      </w:r>
    </w:p>
    <w:p w:rsidR="00E072BB" w:rsidRPr="00E072BB" w:rsidRDefault="00E072BB" w:rsidP="00E072BB">
      <w:pPr>
        <w:widowControl/>
        <w:numPr>
          <w:ilvl w:val="0"/>
          <w:numId w:val="4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添加X-HTTP-Method-Override请求头 (我们使用这种方式)</w:t>
      </w:r>
    </w:p>
    <w:p w:rsidR="00E072BB" w:rsidRPr="00E072BB" w:rsidRDefault="00E072BB" w:rsidP="00E072BB">
      <w:pPr>
        <w:pStyle w:val="HTML0"/>
        <w:numPr>
          <w:ilvl w:val="0"/>
          <w:numId w:val="4"/>
        </w:numPr>
        <w:shd w:val="clear" w:color="auto" w:fill="272822"/>
        <w:tabs>
          <w:tab w:val="clear" w:pos="720"/>
        </w:tabs>
        <w:wordWrap w:val="0"/>
        <w:spacing w:line="165" w:lineRule="atLeast"/>
        <w:ind w:left="23" w:right="23"/>
        <w:textAlignment w:val="baseline"/>
        <w:rPr>
          <w:rStyle w:val="HTML"/>
          <w:rFonts w:ascii="Lucida Console" w:hAnsi="Lucida Console"/>
          <w:color w:val="666666"/>
          <w:bdr w:val="single" w:sz="2" w:space="0" w:color="CCCCCC" w:frame="1"/>
        </w:rPr>
      </w:pP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</w:rPr>
        <w:t xml:space="preserve">  X-HTTP-Method-Override: PUT</w:t>
      </w:r>
    </w:p>
    <w:p w:rsidR="00E072BB" w:rsidRPr="00E072BB" w:rsidRDefault="00E072BB" w:rsidP="00E072BB">
      <w:pPr>
        <w:wordWrap w:val="0"/>
        <w:spacing w:before="150" w:after="150" w:line="432" w:lineRule="atLeas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pict>
          <v:rect id="_x0000_i1028" style="width:313pt;height:0" o:hrpct="0" o:hralign="center" o:hrstd="t" o:hr="t" fillcolor="#a0a0a0" stroked="f"/>
        </w:pic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参数</w:t>
      </w:r>
    </w:p>
    <w:p w:rsidR="00E072BB" w:rsidRPr="00E072BB" w:rsidRDefault="00E072BB" w:rsidP="00E072BB">
      <w:pPr>
        <w:pStyle w:val="4"/>
        <w:pBdr>
          <w:bottom w:val="single" w:sz="2" w:space="2" w:color="DDDDDD"/>
        </w:pBdr>
        <w:wordWrap w:val="0"/>
        <w:spacing w:before="11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</w:rPr>
      </w:pPr>
      <w:r w:rsidRPr="00E072BB">
        <w:rPr>
          <w:rFonts w:ascii="微软雅黑" w:eastAsia="微软雅黑" w:hAnsi="微软雅黑" w:hint="eastAsia"/>
          <w:color w:val="574C4C"/>
        </w:rPr>
        <w:t>Method</w:t>
      </w:r>
    </w:p>
    <w:p w:rsidR="00E072BB" w:rsidRPr="00E072BB" w:rsidRDefault="00E072BB" w:rsidP="00E072BB">
      <w:pPr>
        <w:pStyle w:val="5"/>
        <w:pBdr>
          <w:bottom w:val="single" w:sz="2" w:space="2" w:color="DDDDDD"/>
        </w:pBdr>
        <w:wordWrap w:val="0"/>
        <w:spacing w:before="26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GET</w:t>
      </w:r>
    </w:p>
    <w:p w:rsidR="00E072BB" w:rsidRPr="00E072BB" w:rsidRDefault="00E072BB" w:rsidP="00E072BB">
      <w:pPr>
        <w:widowControl/>
        <w:numPr>
          <w:ilvl w:val="0"/>
          <w:numId w:val="5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非id的参数使用'?'方式传输</w:t>
      </w:r>
    </w:p>
    <w:p w:rsidR="00E072BB" w:rsidRPr="00E072BB" w:rsidRDefault="00E072BB" w:rsidP="00E072BB">
      <w:pPr>
        <w:pStyle w:val="HTML0"/>
        <w:numPr>
          <w:ilvl w:val="0"/>
          <w:numId w:val="5"/>
        </w:numPr>
        <w:shd w:val="clear" w:color="auto" w:fill="272822"/>
        <w:tabs>
          <w:tab w:val="clear" w:pos="720"/>
        </w:tabs>
        <w:wordWrap w:val="0"/>
        <w:spacing w:line="165" w:lineRule="atLeast"/>
        <w:ind w:left="23" w:right="23"/>
        <w:textAlignment w:val="baseline"/>
        <w:rPr>
          <w:rStyle w:val="HTML"/>
          <w:rFonts w:ascii="Lucida Console" w:hAnsi="Lucida Console"/>
          <w:color w:val="666666"/>
          <w:bdr w:val="single" w:sz="2" w:space="0" w:color="CCCCCC" w:frame="1"/>
        </w:rPr>
      </w:pP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</w:rPr>
        <w:t xml:space="preserve">  /users/</w:t>
      </w:r>
      <w:r w:rsidRPr="00E072BB">
        <w:rPr>
          <w:rStyle w:val="hljs-number"/>
          <w:rFonts w:ascii="Lucida Console" w:hAnsi="Lucida Console"/>
          <w:color w:val="AE81FF"/>
          <w:bdr w:val="none" w:sz="0" w:space="0" w:color="auto" w:frame="1"/>
        </w:rPr>
        <w:t>1</w:t>
      </w: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</w:rPr>
        <w:t>?state=closed</w:t>
      </w:r>
    </w:p>
    <w:p w:rsidR="00E072BB" w:rsidRPr="00E072BB" w:rsidRDefault="00E072BB" w:rsidP="00E072BB">
      <w:pPr>
        <w:pStyle w:val="5"/>
        <w:pBdr>
          <w:bottom w:val="single" w:sz="2" w:space="2" w:color="DDDDDD"/>
        </w:pBdr>
        <w:wordWrap w:val="0"/>
        <w:spacing w:before="263" w:beforeAutospacing="0" w:after="0" w:afterAutospacing="0" w:line="480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POST、PATCH、PUT、DELETE</w:t>
      </w:r>
    </w:p>
    <w:p w:rsidR="00E072BB" w:rsidRPr="00E072BB" w:rsidRDefault="00E072BB" w:rsidP="00E072BB">
      <w:pPr>
        <w:widowControl/>
        <w:numPr>
          <w:ilvl w:val="0"/>
          <w:numId w:val="5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lastRenderedPageBreak/>
        <w:t>非id的参数使用body传输，并且应该encode</w:t>
      </w:r>
    </w:p>
    <w:p w:rsidR="00E072BB" w:rsidRPr="00E072BB" w:rsidRDefault="00E072BB" w:rsidP="00E072BB">
      <w:pPr>
        <w:pStyle w:val="4"/>
        <w:pBdr>
          <w:bottom w:val="single" w:sz="2" w:space="2" w:color="DDDDDD"/>
        </w:pBdr>
        <w:wordWrap w:val="0"/>
        <w:spacing w:before="11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</w:rPr>
      </w:pPr>
      <w:r w:rsidRPr="00E072BB">
        <w:rPr>
          <w:rFonts w:ascii="微软雅黑" w:eastAsia="微软雅黑" w:hAnsi="微软雅黑" w:hint="eastAsia"/>
          <w:color w:val="574C4C"/>
        </w:rPr>
        <w:t>过滤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?type=1&amp;state=closed</w:t>
      </w:r>
    </w:p>
    <w:p w:rsidR="00E072BB" w:rsidRPr="00E072BB" w:rsidRDefault="00E072BB" w:rsidP="00E072BB">
      <w:pPr>
        <w:pStyle w:val="4"/>
        <w:pBdr>
          <w:bottom w:val="single" w:sz="2" w:space="2" w:color="DDDDDD"/>
        </w:pBdr>
        <w:wordWrap w:val="0"/>
        <w:spacing w:before="11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</w:rPr>
      </w:pPr>
      <w:r w:rsidRPr="00E072BB">
        <w:rPr>
          <w:rFonts w:ascii="微软雅黑" w:eastAsia="微软雅黑" w:hAnsi="微软雅黑" w:hint="eastAsia"/>
          <w:color w:val="574C4C"/>
        </w:rPr>
        <w:t>排序</w:t>
      </w:r>
    </w:p>
    <w:p w:rsidR="00E072BB" w:rsidRPr="00E072BB" w:rsidRDefault="00E072BB" w:rsidP="00E072BB">
      <w:pPr>
        <w:widowControl/>
        <w:numPr>
          <w:ilvl w:val="0"/>
          <w:numId w:val="6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  <w:shd w:val="clear" w:color="auto" w:fill="DDDDDD"/>
        </w:rPr>
        <w:t>+</w:t>
      </w: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升序，如?sort=+create_time，根据id升序</w:t>
      </w:r>
    </w:p>
    <w:p w:rsidR="00E072BB" w:rsidRPr="00E072BB" w:rsidRDefault="00E072BB" w:rsidP="00E072BB">
      <w:pPr>
        <w:widowControl/>
        <w:numPr>
          <w:ilvl w:val="0"/>
          <w:numId w:val="6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  <w:shd w:val="clear" w:color="auto" w:fill="DDDDDD"/>
        </w:rPr>
        <w:t>-</w:t>
      </w: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降序，如?sort=-create_time，根据id降序</w:t>
      </w:r>
    </w:p>
    <w:p w:rsidR="00E072BB" w:rsidRPr="00E072BB" w:rsidRDefault="00E072BB" w:rsidP="00E072BB">
      <w:pPr>
        <w:pStyle w:val="4"/>
        <w:pBdr>
          <w:bottom w:val="single" w:sz="2" w:space="2" w:color="DDDDDD"/>
        </w:pBdr>
        <w:wordWrap w:val="0"/>
        <w:spacing w:before="11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</w:rPr>
      </w:pPr>
      <w:r w:rsidRPr="00E072BB">
        <w:rPr>
          <w:rFonts w:ascii="微软雅黑" w:eastAsia="微软雅黑" w:hAnsi="微软雅黑" w:hint="eastAsia"/>
          <w:color w:val="574C4C"/>
        </w:rPr>
        <w:t>分页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?limit=10&amp;offset=10</w:t>
      </w:r>
    </w:p>
    <w:p w:rsidR="00E072BB" w:rsidRPr="00E072BB" w:rsidRDefault="00E072BB" w:rsidP="00E072BB">
      <w:pPr>
        <w:widowControl/>
        <w:numPr>
          <w:ilvl w:val="0"/>
          <w:numId w:val="7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limit：返回记录数量</w:t>
      </w:r>
    </w:p>
    <w:p w:rsidR="00E072BB" w:rsidRPr="00E072BB" w:rsidRDefault="00E072BB" w:rsidP="00E072BB">
      <w:pPr>
        <w:widowControl/>
        <w:numPr>
          <w:ilvl w:val="0"/>
          <w:numId w:val="7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offset：返回记录的开始位置</w:t>
      </w:r>
    </w:p>
    <w:p w:rsidR="00E072BB" w:rsidRPr="00E072BB" w:rsidRDefault="00E072BB" w:rsidP="00E072BB">
      <w:pPr>
        <w:pStyle w:val="4"/>
        <w:pBdr>
          <w:bottom w:val="single" w:sz="2" w:space="2" w:color="DDDDDD"/>
        </w:pBdr>
        <w:wordWrap w:val="0"/>
        <w:spacing w:before="11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</w:rPr>
      </w:pPr>
      <w:r w:rsidRPr="00E072BB">
        <w:rPr>
          <w:rFonts w:ascii="微软雅黑" w:eastAsia="微软雅黑" w:hAnsi="微软雅黑" w:hint="eastAsia"/>
          <w:color w:val="574C4C"/>
        </w:rPr>
        <w:t>单参数多字段</w:t>
      </w:r>
    </w:p>
    <w:p w:rsidR="00E072BB" w:rsidRPr="00E072BB" w:rsidRDefault="00E072BB" w:rsidP="00E072BB">
      <w:pPr>
        <w:pStyle w:val="a6"/>
        <w:wordWrap w:val="0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使用</w:t>
      </w: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  <w:shd w:val="clear" w:color="auto" w:fill="DDDDDD"/>
        </w:rPr>
        <w:t>,</w:t>
      </w:r>
      <w:r w:rsidRPr="00E072BB">
        <w:rPr>
          <w:rFonts w:ascii="微软雅黑" w:eastAsia="微软雅黑" w:hAnsi="微软雅黑" w:hint="eastAsia"/>
          <w:color w:val="333333"/>
        </w:rPr>
        <w:t> 分隔，如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/users/</w:t>
      </w:r>
      <w:r w:rsidRPr="00E072BB">
        <w:rPr>
          <w:rStyle w:val="hljs-number"/>
          <w:rFonts w:ascii="Consolas" w:hAnsi="Consolas" w:cs="Consolas"/>
          <w:color w:val="AE81FF"/>
          <w:bdr w:val="none" w:sz="0" w:space="0" w:color="auto" w:frame="1"/>
        </w:rPr>
        <w:t>1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?fields=name,age,city</w:t>
      </w:r>
    </w:p>
    <w:p w:rsidR="00E072BB" w:rsidRPr="00E072BB" w:rsidRDefault="00E072BB" w:rsidP="00E072BB">
      <w:pPr>
        <w:wordWrap w:val="0"/>
        <w:spacing w:before="150" w:after="150" w:line="432" w:lineRule="atLeas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pict>
          <v:rect id="_x0000_i1029" style="width:313pt;height:0" o:hrpct="0" o:hralign="center" o:hrstd="t" o:hr="t" fillcolor="#a0a0a0" stroked="f"/>
        </w:pict>
      </w:r>
    </w:p>
    <w:p w:rsidR="00E072BB" w:rsidRPr="00E072BB" w:rsidRDefault="00E072BB" w:rsidP="00E072BB">
      <w:pPr>
        <w:pStyle w:val="2"/>
        <w:pBdr>
          <w:bottom w:val="single" w:sz="2" w:space="2" w:color="DDDDDD"/>
        </w:pBdr>
        <w:wordWrap w:val="0"/>
        <w:spacing w:before="26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版本控制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三种方案：</w:t>
      </w:r>
    </w:p>
    <w:p w:rsidR="00E072BB" w:rsidRPr="00E072BB" w:rsidRDefault="00E072BB" w:rsidP="00E072BB">
      <w:pPr>
        <w:widowControl/>
        <w:numPr>
          <w:ilvl w:val="0"/>
          <w:numId w:val="8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在uri中加入版本： /v1/room/1</w:t>
      </w:r>
    </w:p>
    <w:p w:rsidR="00E072BB" w:rsidRPr="00E072BB" w:rsidRDefault="00E072BB" w:rsidP="00E072BB">
      <w:pPr>
        <w:widowControl/>
        <w:numPr>
          <w:ilvl w:val="0"/>
          <w:numId w:val="8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Accept Header：Accept: v1</w:t>
      </w:r>
    </w:p>
    <w:p w:rsidR="00E072BB" w:rsidRPr="00E072BB" w:rsidRDefault="00E072BB" w:rsidP="00E072BB">
      <w:pPr>
        <w:widowControl/>
        <w:numPr>
          <w:ilvl w:val="0"/>
          <w:numId w:val="8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自定义 Header：X-Imweb-Media-Type: imweb.v1 (我们使用此方案)</w:t>
      </w:r>
    </w:p>
    <w:p w:rsidR="00E072BB" w:rsidRPr="00E072BB" w:rsidRDefault="00E072BB" w:rsidP="00E072BB">
      <w:pPr>
        <w:pStyle w:val="a6"/>
        <w:wordWrap w:val="0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自定义Media-Type参考资料</w:t>
      </w:r>
      <w:hyperlink r:id="rId9" w:anchor="request-specific-version" w:tgtFrame="_blank" w:history="1">
        <w:r w:rsidRPr="00E072BB">
          <w:rPr>
            <w:rStyle w:val="a5"/>
            <w:rFonts w:ascii="微软雅黑" w:eastAsia="微软雅黑" w:hAnsi="微软雅黑" w:hint="eastAsia"/>
            <w:color w:val="258FB8"/>
            <w:bdr w:val="none" w:sz="0" w:space="0" w:color="auto" w:frame="1"/>
          </w:rPr>
          <w:t>github</w:t>
        </w:r>
      </w:hyperlink>
    </w:p>
    <w:p w:rsidR="00E072BB" w:rsidRPr="00E072BB" w:rsidRDefault="00E072BB" w:rsidP="00E072BB">
      <w:pPr>
        <w:wordWrap w:val="0"/>
        <w:spacing w:before="150" w:after="150" w:line="432" w:lineRule="atLeas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pict>
          <v:rect id="_x0000_i1030" style="width:313pt;height:0" o:hrpct="0" o:hralign="center" o:hrstd="t" o:hr="t" fillcolor="#a0a0a0" stroked="f"/>
        </w:pict>
      </w:r>
    </w:p>
    <w:p w:rsidR="00E072BB" w:rsidRPr="00E072BB" w:rsidRDefault="00E072BB" w:rsidP="00E072BB">
      <w:pPr>
        <w:pStyle w:val="2"/>
        <w:pBdr>
          <w:bottom w:val="single" w:sz="2" w:space="2" w:color="DDDDDD"/>
        </w:pBdr>
        <w:wordWrap w:val="0"/>
        <w:spacing w:before="26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lastRenderedPageBreak/>
        <w:t>状态码</w: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成功</w:t>
      </w:r>
    </w:p>
    <w:tbl>
      <w:tblPr>
        <w:tblW w:w="6251" w:type="dxa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tblCellMar>
          <w:left w:w="0" w:type="dxa"/>
          <w:right w:w="0" w:type="dxa"/>
        </w:tblCellMar>
        <w:tblLook w:val="04A0"/>
      </w:tblPr>
      <w:tblGrid>
        <w:gridCol w:w="933"/>
        <w:gridCol w:w="1350"/>
        <w:gridCol w:w="3968"/>
      </w:tblGrid>
      <w:tr w:rsidR="00E072BB" w:rsidRPr="00E072BB" w:rsidTr="00E072BB">
        <w:trPr>
          <w:trHeight w:val="263"/>
          <w:tblHeader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Describe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请求成功并返回实体资源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创建资源成功</w:t>
            </w:r>
          </w:p>
        </w:tc>
      </w:tr>
    </w:tbl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客户端错误</w:t>
      </w:r>
    </w:p>
    <w:tbl>
      <w:tblPr>
        <w:tblW w:w="6251" w:type="dxa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tblCellMar>
          <w:left w:w="0" w:type="dxa"/>
          <w:right w:w="0" w:type="dxa"/>
        </w:tblCellMar>
        <w:tblLook w:val="04A0"/>
      </w:tblPr>
      <w:tblGrid>
        <w:gridCol w:w="459"/>
        <w:gridCol w:w="640"/>
        <w:gridCol w:w="5152"/>
      </w:tblGrid>
      <w:tr w:rsidR="00E072BB" w:rsidRPr="00E072BB" w:rsidTr="00E072BB">
        <w:trPr>
          <w:trHeight w:val="263"/>
          <w:tblHeader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Describe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一般是参数错误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一般用户验证失败（用户名、密码错误等）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一般用户权限校验失败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资源不存在（</w:t>
            </w:r>
            <w:r w:rsidRPr="00E072BB">
              <w:rPr>
                <w:sz w:val="24"/>
                <w:szCs w:val="24"/>
              </w:rPr>
              <w:t>github</w:t>
            </w:r>
            <w:r w:rsidRPr="00E072BB">
              <w:rPr>
                <w:sz w:val="24"/>
                <w:szCs w:val="24"/>
              </w:rPr>
              <w:t>在权限校验失败的情况下也会返回</w:t>
            </w:r>
            <w:r w:rsidRPr="00E072BB">
              <w:rPr>
                <w:sz w:val="24"/>
                <w:szCs w:val="24"/>
              </w:rPr>
              <w:t>404</w:t>
            </w:r>
            <w:r w:rsidRPr="00E072BB">
              <w:rPr>
                <w:sz w:val="24"/>
                <w:szCs w:val="24"/>
              </w:rPr>
              <w:t>，为了防止一些私有接口泄露出去）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422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一般是必要字段缺失或参数格式化问题</w:t>
            </w:r>
          </w:p>
        </w:tc>
      </w:tr>
    </w:tbl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服务器错误</w:t>
      </w:r>
    </w:p>
    <w:tbl>
      <w:tblPr>
        <w:tblW w:w="6251" w:type="dxa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tblCellMar>
          <w:left w:w="0" w:type="dxa"/>
          <w:right w:w="0" w:type="dxa"/>
        </w:tblCellMar>
        <w:tblLook w:val="04A0"/>
      </w:tblPr>
      <w:tblGrid>
        <w:gridCol w:w="1227"/>
        <w:gridCol w:w="1844"/>
        <w:gridCol w:w="3180"/>
      </w:tblGrid>
      <w:tr w:rsidR="00E072BB" w:rsidRPr="00E072BB" w:rsidTr="00E072BB">
        <w:trPr>
          <w:trHeight w:val="263"/>
          <w:tblHeader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DESCRIBE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服务器未知错误</w:t>
            </w:r>
          </w:p>
        </w:tc>
      </w:tr>
    </w:tbl>
    <w:p w:rsidR="00E072BB" w:rsidRPr="00E072BB" w:rsidRDefault="00E072BB" w:rsidP="00E072BB">
      <w:pPr>
        <w:pStyle w:val="a6"/>
        <w:wordWrap w:val="0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以上是常见的状态码，完整的状态码列表在这</w:t>
      </w:r>
      <w:hyperlink r:id="rId10" w:tgtFrame="_blank" w:history="1">
        <w:r w:rsidRPr="00E072BB">
          <w:rPr>
            <w:rStyle w:val="a5"/>
            <w:rFonts w:ascii="微软雅黑" w:eastAsia="微软雅黑" w:hAnsi="微软雅黑" w:hint="eastAsia"/>
            <w:color w:val="258FB8"/>
            <w:bdr w:val="none" w:sz="0" w:space="0" w:color="auto" w:frame="1"/>
          </w:rPr>
          <w:t>状态码</w:t>
        </w:r>
      </w:hyperlink>
    </w:p>
    <w:p w:rsidR="00E072BB" w:rsidRPr="00E072BB" w:rsidRDefault="00E072BB" w:rsidP="00E072BB">
      <w:pPr>
        <w:wordWrap w:val="0"/>
        <w:spacing w:before="150" w:after="150" w:line="432" w:lineRule="atLeas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pict>
          <v:rect id="_x0000_i1031" style="width:313pt;height:0" o:hrpct="0" o:hralign="center" o:hrstd="t" o:hr="t" fillcolor="#a0a0a0" stroked="f"/>
        </w:pict>
      </w:r>
    </w:p>
    <w:p w:rsidR="00E072BB" w:rsidRPr="00E072BB" w:rsidRDefault="00E072BB" w:rsidP="00E072BB">
      <w:pPr>
        <w:pStyle w:val="2"/>
        <w:pBdr>
          <w:bottom w:val="single" w:sz="2" w:space="2" w:color="DDDDDD"/>
        </w:pBdr>
        <w:wordWrap w:val="0"/>
        <w:spacing w:before="26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HATEOAS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在介绍HATEOAS之前，先介绍一下REST的成熟度模型</w:t>
      </w:r>
    </w:p>
    <w:p w:rsidR="00E072BB" w:rsidRPr="00E072BB" w:rsidRDefault="00E072BB" w:rsidP="00E072BB">
      <w:pPr>
        <w:pStyle w:val="a6"/>
        <w:shd w:val="clear" w:color="auto" w:fill="F6F6F6"/>
        <w:wordWrap w:val="0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在介绍 HATEOAS 之前，先介绍一下 Richardson 提出的 REST 成熟度模型。该模型把 REST 服务按照成熟度划分成 4 个层次：</w:t>
      </w:r>
    </w:p>
    <w:p w:rsidR="00E072BB" w:rsidRPr="00E072BB" w:rsidRDefault="00E072BB" w:rsidP="00E072BB">
      <w:pPr>
        <w:widowControl/>
        <w:numPr>
          <w:ilvl w:val="0"/>
          <w:numId w:val="9"/>
        </w:numPr>
        <w:shd w:val="clear" w:color="auto" w:fill="F6F6F6"/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第一个层次（Level 0）的 Web 服务只是使用 HTTP 作为传输方式，实际上只是远程方法调用（RPC）的一种具体形式。</w:t>
      </w:r>
    </w:p>
    <w:p w:rsidR="00E072BB" w:rsidRPr="00E072BB" w:rsidRDefault="00E072BB" w:rsidP="00E072BB">
      <w:pPr>
        <w:widowControl/>
        <w:numPr>
          <w:ilvl w:val="0"/>
          <w:numId w:val="9"/>
        </w:numPr>
        <w:shd w:val="clear" w:color="auto" w:fill="F6F6F6"/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lastRenderedPageBreak/>
        <w:t>第二个层次（Level 1）的 Web 服务引入了资源的概念。每个资源有对应的标识符和表达。</w:t>
      </w:r>
    </w:p>
    <w:p w:rsidR="00E072BB" w:rsidRPr="00E072BB" w:rsidRDefault="00E072BB" w:rsidP="00E072BB">
      <w:pPr>
        <w:widowControl/>
        <w:numPr>
          <w:ilvl w:val="0"/>
          <w:numId w:val="9"/>
        </w:numPr>
        <w:shd w:val="clear" w:color="auto" w:fill="F6F6F6"/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第三个层次（Level 2）的 Web 服务使用不同的 HTTP 方法来进行不同的操作，并且使用 HTTP 状态码来表示不同的结果。如 HTTP GET 方法来获取资源，HTTP DELETE 方法来删除资源。</w:t>
      </w:r>
    </w:p>
    <w:p w:rsidR="00E072BB" w:rsidRPr="00E072BB" w:rsidRDefault="00E072BB" w:rsidP="00E072BB">
      <w:pPr>
        <w:widowControl/>
        <w:numPr>
          <w:ilvl w:val="0"/>
          <w:numId w:val="9"/>
        </w:numPr>
        <w:shd w:val="clear" w:color="auto" w:fill="F6F6F6"/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第四个层次（Level 3）的 Web 服务使用 HATEOAS。在资源的表达中包含了链接信息。客户端可以根据链接来发现可以执行的动作。</w: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简述</w:t>
      </w:r>
    </w:p>
    <w:p w:rsidR="00E072BB" w:rsidRPr="00E072BB" w:rsidRDefault="00E072BB" w:rsidP="00E072BB">
      <w:pPr>
        <w:pStyle w:val="a6"/>
        <w:shd w:val="clear" w:color="auto" w:fill="F6F6F6"/>
        <w:wordWrap w:val="0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HATEOAS（Hypermedia as the engine of application state）是 REST 架构风格中最复杂的约束，也是构建成熟 REST 服务的核心。它的重要性在于客户端和服务器之间的解耦。</w: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例子</w:t>
      </w:r>
    </w:p>
    <w:p w:rsidR="00E072BB" w:rsidRPr="00E072BB" w:rsidRDefault="00E072BB" w:rsidP="00E072BB">
      <w:pPr>
        <w:pStyle w:val="4"/>
        <w:pBdr>
          <w:bottom w:val="single" w:sz="2" w:space="2" w:color="DDDDDD"/>
        </w:pBdr>
        <w:wordWrap w:val="0"/>
        <w:spacing w:before="11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</w:rPr>
      </w:pPr>
      <w:r w:rsidRPr="00E072BB">
        <w:rPr>
          <w:rFonts w:ascii="微软雅黑" w:eastAsia="微软雅黑" w:hAnsi="微软雅黑" w:hint="eastAsia"/>
          <w:color w:val="574C4C"/>
        </w:rPr>
        <w:t>分页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request请求，查询user，每页显示10条，从第10条开始显示（第二页）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/users?limit=</w:t>
      </w:r>
      <w:r w:rsidRPr="00E072BB">
        <w:rPr>
          <w:rStyle w:val="hljs-number"/>
          <w:rFonts w:ascii="Consolas" w:hAnsi="Consolas" w:cs="Consolas"/>
          <w:color w:val="AE81FF"/>
          <w:bdr w:val="none" w:sz="0" w:space="0" w:color="auto" w:frame="1"/>
        </w:rPr>
        <w:t>10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&amp;offset=</w:t>
      </w:r>
      <w:r w:rsidRPr="00E072BB">
        <w:rPr>
          <w:rStyle w:val="hljs-number"/>
          <w:rFonts w:ascii="Consolas" w:hAnsi="Consolas" w:cs="Consolas"/>
          <w:color w:val="AE81FF"/>
          <w:bdr w:val="none" w:sz="0" w:space="0" w:color="auto" w:frame="1"/>
        </w:rPr>
        <w:t>10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response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{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data: {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xxxx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meta: {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_link: [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'self'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'xxx/users?limit=10&amp;offset=10'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'first'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'xxx/users?limit=10&amp;offset=0'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title: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'first page'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lastRenderedPageBreak/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'last'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'xxx/users?limit=10&amp;offset=50'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title: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'last page'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'prev'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'xxx/users?limit=10&amp;offset=0'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title: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'prev page'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'next'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'xxx/users?limit=10&amp;offset=20'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title: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'next page'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]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}    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}</w:t>
      </w:r>
    </w:p>
    <w:p w:rsidR="00E072BB" w:rsidRPr="00E072BB" w:rsidRDefault="00E072BB" w:rsidP="00E072BB">
      <w:pPr>
        <w:pStyle w:val="a6"/>
        <w:wordWrap w:val="0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  <w:shd w:val="clear" w:color="auto" w:fill="DDDDDD"/>
        </w:rPr>
        <w:t>_link</w:t>
      </w:r>
      <w:r w:rsidRPr="00E072BB">
        <w:rPr>
          <w:rFonts w:ascii="微软雅黑" w:eastAsia="微软雅黑" w:hAnsi="微软雅黑" w:hint="eastAsia"/>
          <w:color w:val="333333"/>
        </w:rPr>
        <w:t>返回了5个资源</w:t>
      </w:r>
    </w:p>
    <w:p w:rsidR="00E072BB" w:rsidRPr="00E072BB" w:rsidRDefault="00E072BB" w:rsidP="00E072BB">
      <w:pPr>
        <w:widowControl/>
        <w:numPr>
          <w:ilvl w:val="0"/>
          <w:numId w:val="10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'self'，资源本身</w:t>
      </w:r>
    </w:p>
    <w:p w:rsidR="00E072BB" w:rsidRPr="00E072BB" w:rsidRDefault="00E072BB" w:rsidP="00E072BB">
      <w:pPr>
        <w:widowControl/>
        <w:numPr>
          <w:ilvl w:val="0"/>
          <w:numId w:val="10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'first'，第一页资源</w:t>
      </w:r>
    </w:p>
    <w:p w:rsidR="00E072BB" w:rsidRPr="00E072BB" w:rsidRDefault="00E072BB" w:rsidP="00E072BB">
      <w:pPr>
        <w:widowControl/>
        <w:numPr>
          <w:ilvl w:val="0"/>
          <w:numId w:val="10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'last'，最后一页资源</w:t>
      </w:r>
    </w:p>
    <w:p w:rsidR="00E072BB" w:rsidRPr="00E072BB" w:rsidRDefault="00E072BB" w:rsidP="00E072BB">
      <w:pPr>
        <w:widowControl/>
        <w:numPr>
          <w:ilvl w:val="0"/>
          <w:numId w:val="10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'prev'，上一页资源</w:t>
      </w:r>
    </w:p>
    <w:p w:rsidR="00E072BB" w:rsidRPr="00E072BB" w:rsidRDefault="00E072BB" w:rsidP="00E072BB">
      <w:pPr>
        <w:widowControl/>
        <w:numPr>
          <w:ilvl w:val="0"/>
          <w:numId w:val="10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'next'，下一页资源</w:t>
      </w:r>
    </w:p>
    <w:p w:rsidR="00E072BB" w:rsidRPr="00E072BB" w:rsidRDefault="00E072BB" w:rsidP="00E072BB">
      <w:pPr>
        <w:wordWrap w:val="0"/>
        <w:spacing w:before="150" w:after="150" w:line="432" w:lineRule="atLeas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pict>
          <v:rect id="_x0000_i1032" style="width:313pt;height:0" o:hrpct="0" o:hralign="center" o:hrstd="t" o:hr="t" fillcolor="#a0a0a0" stroked="f"/>
        </w:pic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权限相关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如用户查询一个订单</w:t>
      </w:r>
    </w:p>
    <w:p w:rsidR="00E072BB" w:rsidRPr="00E072BB" w:rsidRDefault="00E072BB" w:rsidP="00E072BB">
      <w:pPr>
        <w:pStyle w:val="4"/>
        <w:pBdr>
          <w:bottom w:val="single" w:sz="2" w:space="2" w:color="DDDDDD"/>
        </w:pBdr>
        <w:wordWrap w:val="0"/>
        <w:spacing w:before="11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</w:rPr>
      </w:pPr>
      <w:r w:rsidRPr="00E072BB">
        <w:rPr>
          <w:rFonts w:ascii="微软雅黑" w:eastAsia="微软雅黑" w:hAnsi="微软雅黑" w:hint="eastAsia"/>
          <w:color w:val="574C4C"/>
        </w:rPr>
        <w:t>普通用户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request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/orders/</w:t>
      </w:r>
      <w:r w:rsidRPr="00E072BB">
        <w:rPr>
          <w:rStyle w:val="hljs-number"/>
          <w:rFonts w:ascii="Consolas" w:hAnsi="Consolas" w:cs="Consolas"/>
          <w:color w:val="AE81FF"/>
          <w:bdr w:val="none" w:sz="0" w:space="0" w:color="auto" w:frame="1"/>
        </w:rPr>
        <w:t>1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response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{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data: {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xxx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meta: {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_link: [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'self'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'xxx/orders/1'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lastRenderedPageBreak/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'related'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'xxx/orders/1/payment'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title: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'pay the order'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]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}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}</w:t>
      </w:r>
    </w:p>
    <w:p w:rsidR="00E072BB" w:rsidRPr="00E072BB" w:rsidRDefault="00E072BB" w:rsidP="00E072BB">
      <w:pPr>
        <w:pStyle w:val="a6"/>
        <w:wordWrap w:val="0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  <w:shd w:val="clear" w:color="auto" w:fill="DDDDDD"/>
        </w:rPr>
        <w:t>_link</w:t>
      </w:r>
      <w:r w:rsidRPr="00E072BB">
        <w:rPr>
          <w:rFonts w:ascii="微软雅黑" w:eastAsia="微软雅黑" w:hAnsi="微软雅黑" w:hint="eastAsia"/>
          <w:color w:val="333333"/>
        </w:rPr>
        <w:t>返回两个资源</w:t>
      </w:r>
    </w:p>
    <w:p w:rsidR="00E072BB" w:rsidRPr="00E072BB" w:rsidRDefault="00E072BB" w:rsidP="00E072BB">
      <w:pPr>
        <w:widowControl/>
        <w:numPr>
          <w:ilvl w:val="0"/>
          <w:numId w:val="11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'self'，资源本身</w:t>
      </w:r>
    </w:p>
    <w:p w:rsidR="00E072BB" w:rsidRPr="00E072BB" w:rsidRDefault="00E072BB" w:rsidP="00E072BB">
      <w:pPr>
        <w:widowControl/>
        <w:numPr>
          <w:ilvl w:val="0"/>
          <w:numId w:val="11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'related'，与当前资源相关的资源，</w:t>
      </w: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  <w:shd w:val="clear" w:color="auto" w:fill="DDDDDD"/>
        </w:rPr>
        <w:t>/order/1/payment</w:t>
      </w: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用户可以使用此资源进行支付</w:t>
      </w:r>
    </w:p>
    <w:p w:rsidR="00E072BB" w:rsidRPr="00E072BB" w:rsidRDefault="00E072BB" w:rsidP="00E072BB">
      <w:pPr>
        <w:pStyle w:val="4"/>
        <w:pBdr>
          <w:bottom w:val="single" w:sz="2" w:space="2" w:color="DDDDDD"/>
        </w:pBdr>
        <w:wordWrap w:val="0"/>
        <w:spacing w:before="113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</w:rPr>
      </w:pPr>
      <w:r w:rsidRPr="00E072BB">
        <w:rPr>
          <w:rFonts w:ascii="微软雅黑" w:eastAsia="微软雅黑" w:hAnsi="微软雅黑" w:hint="eastAsia"/>
          <w:color w:val="574C4C"/>
        </w:rPr>
        <w:t>权限用户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request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FFFFF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FFFFF"/>
          <w:bdr w:val="none" w:sz="0" w:space="0" w:color="auto" w:frame="1"/>
        </w:rPr>
        <w:t xml:space="preserve">    /orders/</w:t>
      </w:r>
      <w:r w:rsidRPr="00E072BB">
        <w:rPr>
          <w:rStyle w:val="hljs-number"/>
          <w:rFonts w:ascii="Consolas" w:hAnsi="Consolas" w:cs="Consolas"/>
          <w:color w:val="AE81FF"/>
          <w:bdr w:val="none" w:sz="0" w:space="0" w:color="auto" w:frame="1"/>
        </w:rPr>
        <w:t>1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response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{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data: {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xxx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meta: {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_link: [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'self'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'xxx/orders/1'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'edit'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'xxx/orders/1'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title: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'edit the order'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},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    {rel: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'delete'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href: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'xxx/orders/1'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, title: </w:t>
      </w:r>
      <w:r w:rsidRPr="00E072BB">
        <w:rPr>
          <w:rStyle w:val="hljs-string"/>
          <w:rFonts w:ascii="Consolas" w:hAnsi="Consolas" w:cs="Consolas"/>
          <w:color w:val="E6DB74"/>
          <w:bdr w:val="none" w:sz="0" w:space="0" w:color="auto" w:frame="1"/>
        </w:rPr>
        <w:t>'delete the order'</w:t>
      </w: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>}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    ]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    }</w:t>
      </w:r>
    </w:p>
    <w:p w:rsidR="00E072BB" w:rsidRPr="00E072BB" w:rsidRDefault="00E072BB" w:rsidP="00E072BB">
      <w:pPr>
        <w:pStyle w:val="HTML0"/>
        <w:shd w:val="clear" w:color="auto" w:fill="272822"/>
        <w:wordWrap w:val="0"/>
        <w:spacing w:line="165" w:lineRule="atLeast"/>
        <w:textAlignment w:val="baseline"/>
        <w:rPr>
          <w:rStyle w:val="HTML"/>
          <w:rFonts w:ascii="Consolas" w:hAnsi="Consolas" w:cs="Consolas"/>
          <w:color w:val="F8F8F2"/>
          <w:bdr w:val="none" w:sz="0" w:space="0" w:color="auto" w:frame="1"/>
        </w:rPr>
      </w:pPr>
      <w:r w:rsidRPr="00E072BB">
        <w:rPr>
          <w:rStyle w:val="HTML"/>
          <w:rFonts w:ascii="Consolas" w:hAnsi="Consolas" w:cs="Consolas"/>
          <w:color w:val="F8F8F2"/>
          <w:bdr w:val="none" w:sz="0" w:space="0" w:color="auto" w:frame="1"/>
        </w:rPr>
        <w:t xml:space="preserve">    }</w:t>
      </w:r>
    </w:p>
    <w:p w:rsidR="00E072BB" w:rsidRPr="00E072BB" w:rsidRDefault="00E072BB" w:rsidP="00E072BB">
      <w:pPr>
        <w:pStyle w:val="a6"/>
        <w:wordWrap w:val="0"/>
        <w:spacing w:before="75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此用户拥有修改与删除订单的权限，因此返回了3个资源</w:t>
      </w:r>
    </w:p>
    <w:p w:rsidR="00E072BB" w:rsidRPr="00E072BB" w:rsidRDefault="00E072BB" w:rsidP="00E072BB">
      <w:pPr>
        <w:widowControl/>
        <w:numPr>
          <w:ilvl w:val="0"/>
          <w:numId w:val="12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'self'，资源本身</w:t>
      </w:r>
    </w:p>
    <w:p w:rsidR="00E072BB" w:rsidRPr="00E072BB" w:rsidRDefault="00E072BB" w:rsidP="00E072BB">
      <w:pPr>
        <w:widowControl/>
        <w:numPr>
          <w:ilvl w:val="0"/>
          <w:numId w:val="12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'edit'，此用户可修改该资源</w:t>
      </w:r>
    </w:p>
    <w:p w:rsidR="00E072BB" w:rsidRPr="00E072BB" w:rsidRDefault="00E072BB" w:rsidP="00E072BB">
      <w:pPr>
        <w:widowControl/>
        <w:numPr>
          <w:ilvl w:val="0"/>
          <w:numId w:val="12"/>
        </w:numPr>
        <w:wordWrap w:val="0"/>
        <w:spacing w:line="480" w:lineRule="atLeast"/>
        <w:ind w:left="0"/>
        <w:jc w:val="left"/>
        <w:textAlignment w:val="baseline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333333"/>
          <w:sz w:val="24"/>
          <w:szCs w:val="24"/>
        </w:rPr>
        <w:t>rel: 'delete'，此用户可删除该资源</w:t>
      </w:r>
    </w:p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lastRenderedPageBreak/>
        <w:t>常用rel</w:t>
      </w:r>
    </w:p>
    <w:tbl>
      <w:tblPr>
        <w:tblW w:w="6251" w:type="dxa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</w:tblBorders>
        <w:tblCellMar>
          <w:left w:w="0" w:type="dxa"/>
          <w:right w:w="0" w:type="dxa"/>
        </w:tblCellMar>
        <w:tblLook w:val="04A0"/>
      </w:tblPr>
      <w:tblGrid>
        <w:gridCol w:w="1685"/>
        <w:gridCol w:w="4566"/>
      </w:tblGrid>
      <w:tr w:rsidR="00E072BB" w:rsidRPr="00E072BB" w:rsidTr="00E072BB">
        <w:trPr>
          <w:trHeight w:val="263"/>
          <w:tblHeader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8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072BB">
              <w:rPr>
                <w:b/>
                <w:bCs/>
                <w:sz w:val="24"/>
                <w:szCs w:val="24"/>
              </w:rPr>
              <w:t>describe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self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资源本身，每个资源表述都一个包含此关系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edit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指向一个可以编辑当前资源的链接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指向一个可以删除当前资源的链接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如果当前资源表示的是一个集合，则用来指向该集合中的单个资源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collection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如果当前资源包含在某个集合中，则用来指向包含该资源的集合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指向一个与当前资源相关的资源</w:t>
            </w:r>
          </w:p>
        </w:tc>
      </w:tr>
      <w:tr w:rsidR="00E072BB" w:rsidRPr="00E072BB" w:rsidTr="00E072BB">
        <w:trPr>
          <w:trHeight w:val="263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first</w:t>
            </w:r>
            <w:r w:rsidRPr="00E072BB">
              <w:rPr>
                <w:sz w:val="24"/>
                <w:szCs w:val="24"/>
              </w:rPr>
              <w:t>、</w:t>
            </w:r>
            <w:r w:rsidRPr="00E072BB">
              <w:rPr>
                <w:sz w:val="24"/>
                <w:szCs w:val="24"/>
              </w:rPr>
              <w:t>last</w:t>
            </w:r>
            <w:r w:rsidRPr="00E072BB">
              <w:rPr>
                <w:sz w:val="24"/>
                <w:szCs w:val="24"/>
              </w:rPr>
              <w:t>、</w:t>
            </w:r>
            <w:r w:rsidRPr="00E072BB">
              <w:rPr>
                <w:sz w:val="24"/>
                <w:szCs w:val="24"/>
              </w:rPr>
              <w:t>prev</w:t>
            </w:r>
            <w:r w:rsidRPr="00E072BB">
              <w:rPr>
                <w:sz w:val="24"/>
                <w:szCs w:val="24"/>
              </w:rPr>
              <w:t>、</w:t>
            </w:r>
            <w:r w:rsidRPr="00E072BB">
              <w:rPr>
                <w:sz w:val="24"/>
                <w:szCs w:val="24"/>
              </w:rPr>
              <w:t>next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E072BB" w:rsidRPr="00E072BB" w:rsidRDefault="00E072BB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E072BB">
              <w:rPr>
                <w:sz w:val="24"/>
                <w:szCs w:val="24"/>
              </w:rPr>
              <w:t>分别用来指向第一个、最后一个、上一个和下一个资源</w:t>
            </w:r>
          </w:p>
        </w:tc>
      </w:tr>
    </w:tbl>
    <w:p w:rsidR="00E072BB" w:rsidRPr="00E072BB" w:rsidRDefault="00E072BB" w:rsidP="00E072BB">
      <w:pPr>
        <w:pStyle w:val="3"/>
        <w:pBdr>
          <w:bottom w:val="single" w:sz="2" w:space="2" w:color="DDDDDD"/>
        </w:pBdr>
        <w:wordWrap w:val="0"/>
        <w:spacing w:before="188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574C4C"/>
          <w:sz w:val="24"/>
          <w:szCs w:val="24"/>
        </w:rPr>
      </w:pPr>
      <w:r w:rsidRPr="00E072BB">
        <w:rPr>
          <w:rFonts w:ascii="微软雅黑" w:eastAsia="微软雅黑" w:hAnsi="微软雅黑" w:hint="eastAsia"/>
          <w:color w:val="574C4C"/>
          <w:sz w:val="24"/>
          <w:szCs w:val="24"/>
        </w:rPr>
        <w:t>HATEOAS总结</w:t>
      </w:r>
    </w:p>
    <w:p w:rsidR="00E072BB" w:rsidRPr="00E072BB" w:rsidRDefault="00E072BB" w:rsidP="00E072BB">
      <w:pPr>
        <w:pStyle w:val="a6"/>
        <w:wordWrap w:val="0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 w:rsidRPr="00E072BB">
        <w:rPr>
          <w:rFonts w:ascii="微软雅黑" w:eastAsia="微软雅黑" w:hAnsi="微软雅黑" w:hint="eastAsia"/>
          <w:color w:val="333333"/>
        </w:rPr>
        <w:t>由以上例子可以看出</w:t>
      </w:r>
      <w:r w:rsidRPr="00E072BB">
        <w:rPr>
          <w:rStyle w:val="HTML"/>
          <w:rFonts w:ascii="Lucida Console" w:hAnsi="Lucida Console"/>
          <w:color w:val="666666"/>
          <w:bdr w:val="single" w:sz="2" w:space="0" w:color="CCCCCC" w:frame="1"/>
          <w:shd w:val="clear" w:color="auto" w:fill="DDDDDD"/>
        </w:rPr>
        <w:t>_link</w:t>
      </w:r>
      <w:r w:rsidRPr="00E072BB">
        <w:rPr>
          <w:rFonts w:ascii="微软雅黑" w:eastAsia="微软雅黑" w:hAnsi="微软雅黑" w:hint="eastAsia"/>
          <w:color w:val="333333"/>
        </w:rPr>
        <w:t>就是以Hyperlink表述资源与资源之间的关系，这种方式使客户端与服务端能很好的分离开来，只要接口的定义不变，客户端与服务端就可以独立的开发和演变。</w:t>
      </w:r>
    </w:p>
    <w:p w:rsidR="00D3345C" w:rsidRPr="00E072BB" w:rsidRDefault="00D3345C">
      <w:pPr>
        <w:rPr>
          <w:sz w:val="24"/>
          <w:szCs w:val="24"/>
        </w:rPr>
      </w:pPr>
    </w:p>
    <w:sectPr w:rsidR="00D3345C" w:rsidRPr="00E07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45C" w:rsidRDefault="00D3345C" w:rsidP="00E072BB">
      <w:r>
        <w:separator/>
      </w:r>
    </w:p>
  </w:endnote>
  <w:endnote w:type="continuationSeparator" w:id="1">
    <w:p w:rsidR="00D3345C" w:rsidRDefault="00D3345C" w:rsidP="00E07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45C" w:rsidRDefault="00D3345C" w:rsidP="00E072BB">
      <w:r>
        <w:separator/>
      </w:r>
    </w:p>
  </w:footnote>
  <w:footnote w:type="continuationSeparator" w:id="1">
    <w:p w:rsidR="00D3345C" w:rsidRDefault="00D3345C" w:rsidP="00E072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7A24"/>
    <w:multiLevelType w:val="multilevel"/>
    <w:tmpl w:val="1B9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3685F"/>
    <w:multiLevelType w:val="multilevel"/>
    <w:tmpl w:val="C3E2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27E09"/>
    <w:multiLevelType w:val="multilevel"/>
    <w:tmpl w:val="D194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E6136"/>
    <w:multiLevelType w:val="multilevel"/>
    <w:tmpl w:val="1FD8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A5F4F"/>
    <w:multiLevelType w:val="multilevel"/>
    <w:tmpl w:val="33D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230DF"/>
    <w:multiLevelType w:val="multilevel"/>
    <w:tmpl w:val="438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531AE"/>
    <w:multiLevelType w:val="multilevel"/>
    <w:tmpl w:val="16C2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BB7B20"/>
    <w:multiLevelType w:val="multilevel"/>
    <w:tmpl w:val="8E1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FA18C0"/>
    <w:multiLevelType w:val="multilevel"/>
    <w:tmpl w:val="64A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0A43AE"/>
    <w:multiLevelType w:val="multilevel"/>
    <w:tmpl w:val="3D0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682D82"/>
    <w:multiLevelType w:val="multilevel"/>
    <w:tmpl w:val="29D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B24EE6"/>
    <w:multiLevelType w:val="multilevel"/>
    <w:tmpl w:val="4D3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2BB"/>
    <w:rsid w:val="00D3345C"/>
    <w:rsid w:val="00E0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72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072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72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72B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072B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2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2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72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072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72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072B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072BB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072B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07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072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07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072BB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E072BB"/>
  </w:style>
  <w:style w:type="character" w:customStyle="1" w:styleId="hljs-string">
    <w:name w:val="hljs-string"/>
    <w:basedOn w:val="a0"/>
    <w:rsid w:val="00E0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6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DDDDDD"/>
            <w:right w:val="none" w:sz="0" w:space="0" w:color="auto"/>
          </w:divBdr>
          <w:divsChild>
            <w:div w:id="357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9025">
                  <w:blockQuote w:val="1"/>
                  <w:marLeft w:val="0"/>
                  <w:marRight w:val="0"/>
                  <w:marTop w:val="75"/>
                  <w:marBottom w:val="0"/>
                  <w:divBdr>
                    <w:top w:val="none" w:sz="0" w:space="6" w:color="auto"/>
                    <w:left w:val="single" w:sz="12" w:space="8" w:color="657B83"/>
                    <w:bottom w:val="none" w:sz="0" w:space="6" w:color="auto"/>
                    <w:right w:val="none" w:sz="0" w:space="8" w:color="auto"/>
                  </w:divBdr>
                </w:div>
                <w:div w:id="1699113821">
                  <w:blockQuote w:val="1"/>
                  <w:marLeft w:val="0"/>
                  <w:marRight w:val="0"/>
                  <w:marTop w:val="75"/>
                  <w:marBottom w:val="0"/>
                  <w:divBdr>
                    <w:top w:val="none" w:sz="0" w:space="6" w:color="auto"/>
                    <w:left w:val="single" w:sz="12" w:space="8" w:color="657B83"/>
                    <w:bottom w:val="none" w:sz="0" w:space="6" w:color="auto"/>
                    <w:right w:val="none" w:sz="0" w:space="8" w:color="auto"/>
                  </w:divBdr>
                </w:div>
                <w:div w:id="1766923306">
                  <w:blockQuote w:val="1"/>
                  <w:marLeft w:val="0"/>
                  <w:marRight w:val="0"/>
                  <w:marTop w:val="75"/>
                  <w:marBottom w:val="0"/>
                  <w:divBdr>
                    <w:top w:val="none" w:sz="0" w:space="6" w:color="auto"/>
                    <w:left w:val="single" w:sz="12" w:space="8" w:color="657B83"/>
                    <w:bottom w:val="none" w:sz="0" w:space="6" w:color="auto"/>
                    <w:right w:val="none" w:sz="0" w:space="8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web.io/topic/5707561f06f2400432c139a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web.io/tab/netwo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estapitutorial.com/httpstatuscod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github.com/v3/medi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Junming.Zhang</dc:creator>
  <cp:keywords/>
  <dc:description/>
  <cp:lastModifiedBy>Junming.Zhang</cp:lastModifiedBy>
  <cp:revision>2</cp:revision>
  <dcterms:created xsi:type="dcterms:W3CDTF">2018-03-13T05:33:00Z</dcterms:created>
  <dcterms:modified xsi:type="dcterms:W3CDTF">2018-03-13T05:33:00Z</dcterms:modified>
</cp:coreProperties>
</file>